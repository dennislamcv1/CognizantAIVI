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199CF52" w:rsidR="00173F89" w:rsidRDefault="00F95485">
      <w:r>
        <w:t xml:space="preserve">Dear </w:t>
      </w:r>
      <w:del w:id="0" w:author="Author">
        <w:r w:rsidDel="00400FFB">
          <w:delText>[insert name of recipient],</w:delText>
        </w:r>
      </w:del>
      <w:ins w:id="1" w:author="Author">
        <w:r w:rsidR="00400FFB">
          <w:t>Team Leader,</w:t>
        </w:r>
      </w:ins>
    </w:p>
    <w:p w14:paraId="00000002" w14:textId="77777777" w:rsidR="00173F89" w:rsidRDefault="00173F89"/>
    <w:p w14:paraId="00000003" w14:textId="5C12129D" w:rsidR="00173F89" w:rsidDel="00BB4187" w:rsidRDefault="00F95485">
      <w:pPr>
        <w:rPr>
          <w:del w:id="2" w:author="Author"/>
        </w:rPr>
      </w:pPr>
      <w:del w:id="3" w:author="Author">
        <w:r w:rsidDel="00BB4187">
          <w:delText>[Introduce the task that you’ve completed in 1 - 2 sentences]</w:delText>
        </w:r>
      </w:del>
    </w:p>
    <w:p w14:paraId="00000004" w14:textId="2845D026" w:rsidR="00173F89" w:rsidRDefault="00BB4187">
      <w:pPr>
        <w:rPr>
          <w:ins w:id="4" w:author="Author"/>
        </w:rPr>
      </w:pPr>
      <w:ins w:id="5" w:author="Author">
        <w:r>
          <w:t>I have done up the summary statistics and visualize the numeric variables.</w:t>
        </w:r>
      </w:ins>
    </w:p>
    <w:p w14:paraId="194F0684" w14:textId="77777777" w:rsidR="00BB4187" w:rsidRDefault="00BB4187"/>
    <w:p w14:paraId="00000005" w14:textId="22E375D9" w:rsidR="00173F89" w:rsidRDefault="00F95485">
      <w:del w:id="6" w:author="Author">
        <w:r w:rsidDel="00B65F03">
          <w:delText>[Summarize findings from your analysis in 3 - 5 bullet points]</w:delText>
        </w:r>
      </w:del>
      <w:ins w:id="7" w:author="Author">
        <w:r w:rsidR="00B65F03">
          <w:t>From the graphs there is no clear trend about stocks.</w:t>
        </w:r>
      </w:ins>
    </w:p>
    <w:p w14:paraId="00000006" w14:textId="77777777" w:rsidR="00173F89" w:rsidRDefault="00173F89"/>
    <w:p w14:paraId="00000007" w14:textId="0C126544" w:rsidR="00173F89" w:rsidRDefault="00F95485">
      <w:del w:id="8" w:author="Author">
        <w:r w:rsidDel="00B65F03">
          <w:delText>[Provide your recommendations in up to 3 bullet points]</w:delText>
        </w:r>
      </w:del>
      <w:ins w:id="9" w:author="Author">
        <w:r w:rsidR="00B65F03">
          <w:t>I need more data in terms of dates/months/years so that more analysis can be done</w:t>
        </w:r>
      </w:ins>
      <w:bookmarkStart w:id="10" w:name="_GoBack"/>
      <w:bookmarkEnd w:id="10"/>
    </w:p>
    <w:p w14:paraId="00000008" w14:textId="77777777" w:rsidR="00173F89" w:rsidRDefault="00173F89"/>
    <w:p w14:paraId="00000009" w14:textId="77777777" w:rsidR="00173F89" w:rsidRDefault="00F95485">
      <w:r>
        <w:t xml:space="preserve">Best regards, </w:t>
      </w:r>
    </w:p>
    <w:p w14:paraId="0000000A" w14:textId="77777777" w:rsidR="00173F89" w:rsidRDefault="00173F89"/>
    <w:p w14:paraId="0000000B" w14:textId="77777777" w:rsidR="00173F89" w:rsidRDefault="00F95485">
      <w:r>
        <w:t>[name of sender]</w:t>
      </w:r>
    </w:p>
    <w:sectPr w:rsidR="00173F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9"/>
    <w:rsid w:val="00173F89"/>
    <w:rsid w:val="002E25D9"/>
    <w:rsid w:val="00400FFB"/>
    <w:rsid w:val="00B65F03"/>
    <w:rsid w:val="00BB4187"/>
    <w:rsid w:val="00F9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3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F9548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692997-847B-4911-A963-3151D6CBC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2022-05-09T20:31:00Z</dcterms:created>
  <dcterms:modified xsi:type="dcterms:W3CDTF">2022-05-31T02:52:00Z</dcterms:modified>
</cp:coreProperties>
</file>